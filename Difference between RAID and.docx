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0C9" w:rsidRPr="00EC3024" w:rsidRDefault="00C150C9" w:rsidP="00C150C9">
      <w:pPr>
        <w:pStyle w:val="Heading2"/>
        <w:shd w:val="clear" w:color="auto" w:fill="FFFFFF"/>
        <w:spacing w:before="0" w:after="168" w:line="405" w:lineRule="atLeast"/>
        <w:jc w:val="center"/>
        <w:rPr>
          <w:rFonts w:ascii="Times New Roman" w:hAnsi="Times New Roman" w:cs="Times New Roman"/>
          <w:bCs w:val="0"/>
          <w:color w:val="auto"/>
          <w:sz w:val="40"/>
          <w:szCs w:val="40"/>
        </w:rPr>
      </w:pPr>
      <w:r w:rsidRPr="00EC3024">
        <w:rPr>
          <w:rFonts w:ascii="Times New Roman" w:hAnsi="Times New Roman" w:cs="Times New Roman"/>
          <w:bCs w:val="0"/>
          <w:color w:val="auto"/>
          <w:sz w:val="40"/>
          <w:szCs w:val="40"/>
        </w:rPr>
        <w:t>Difference between RAID and LVM</w:t>
      </w:r>
    </w:p>
    <w:tbl>
      <w:tblPr>
        <w:tblpPr w:leftFromText="180" w:rightFromText="180" w:vertAnchor="text" w:horzAnchor="margin" w:tblpXSpec="center" w:tblpY="294"/>
        <w:tblW w:w="10875"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shd w:val="clear" w:color="auto" w:fill="FFFFFF"/>
        <w:tblCellMar>
          <w:left w:w="0" w:type="dxa"/>
          <w:right w:w="0" w:type="dxa"/>
        </w:tblCellMar>
        <w:tblLook w:val="04A0" w:firstRow="1" w:lastRow="0" w:firstColumn="1" w:lastColumn="0" w:noHBand="0" w:noVBand="1"/>
      </w:tblPr>
      <w:tblGrid>
        <w:gridCol w:w="815"/>
        <w:gridCol w:w="4947"/>
        <w:gridCol w:w="5113"/>
      </w:tblGrid>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b/>
                <w:bCs/>
                <w:sz w:val="28"/>
                <w:szCs w:val="28"/>
              </w:rPr>
              <w:t> </w:t>
            </w:r>
            <w:proofErr w:type="spellStart"/>
            <w:r w:rsidRPr="001847E1">
              <w:rPr>
                <w:rFonts w:ascii="Times New Roman" w:hAnsi="Times New Roman" w:cs="Times New Roman"/>
                <w:b/>
                <w:bCs/>
                <w:sz w:val="28"/>
                <w:szCs w:val="28"/>
              </w:rPr>
              <w:t>S.No</w:t>
            </w:r>
            <w:proofErr w:type="spellEnd"/>
            <w:r w:rsidRPr="001847E1">
              <w:rPr>
                <w:rFonts w:ascii="Times New Roman" w:hAnsi="Times New Roman" w:cs="Times New Roman"/>
                <w:b/>
                <w:bCs/>
                <w:sz w:val="28"/>
                <w:szCs w:val="28"/>
              </w:rPr>
              <w:t>.</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b/>
                <w:bCs/>
                <w:sz w:val="28"/>
                <w:szCs w:val="28"/>
              </w:rPr>
              <w:t> RAID</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b/>
                <w:bCs/>
                <w:sz w:val="28"/>
                <w:szCs w:val="28"/>
              </w:rPr>
              <w:t> LVM</w:t>
            </w:r>
          </w:p>
        </w:tc>
      </w:tr>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1.</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RAID is used for redundancy.</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LVM is a way in which you partition the hard disk logically and it contains its own advantages.</w:t>
            </w:r>
          </w:p>
        </w:tc>
      </w:tr>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2.</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A RAID device is a physical grouping of disk devices in order to create a logical presentation of one device to an Operating System for redundancy or performance or a combination of the two.</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xml:space="preserve"> LVM is a logical layer that that can be </w:t>
            </w:r>
            <w:proofErr w:type="spellStart"/>
            <w:r w:rsidRPr="001847E1">
              <w:rPr>
                <w:rFonts w:ascii="Times New Roman" w:hAnsi="Times New Roman" w:cs="Times New Roman"/>
                <w:sz w:val="28"/>
                <w:szCs w:val="28"/>
              </w:rPr>
              <w:t>anipulated</w:t>
            </w:r>
            <w:proofErr w:type="spellEnd"/>
            <w:r w:rsidRPr="001847E1">
              <w:rPr>
                <w:rFonts w:ascii="Times New Roman" w:hAnsi="Times New Roman" w:cs="Times New Roman"/>
                <w:sz w:val="28"/>
                <w:szCs w:val="28"/>
              </w:rPr>
              <w:t xml:space="preserve"> in order to create and, or expand a logical presentation of a disk device to an Operating System.</w:t>
            </w:r>
          </w:p>
        </w:tc>
      </w:tr>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3.</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RAID is a way to create a redundant or striped block device with redundancy using other physical block devices.</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1847E1">
              <w:rPr>
                <w:rFonts w:ascii="Times New Roman" w:hAnsi="Times New Roman" w:cs="Times New Roman"/>
                <w:sz w:val="28"/>
                <w:szCs w:val="28"/>
              </w:rPr>
              <w:t>loosing</w:t>
            </w:r>
            <w:proofErr w:type="spellEnd"/>
            <w:r w:rsidRPr="001847E1">
              <w:rPr>
                <w:rFonts w:ascii="Times New Roman" w:hAnsi="Times New Roman" w:cs="Times New Roman"/>
                <w:sz w:val="28"/>
                <w:szCs w:val="28"/>
              </w:rPr>
              <w:t xml:space="preserve"> data, resize the volumes, create snapshots, </w:t>
            </w:r>
            <w:proofErr w:type="spellStart"/>
            <w:r w:rsidRPr="001847E1">
              <w:rPr>
                <w:rFonts w:ascii="Times New Roman" w:hAnsi="Times New Roman" w:cs="Times New Roman"/>
                <w:sz w:val="28"/>
                <w:szCs w:val="28"/>
              </w:rPr>
              <w:t>etc</w:t>
            </w:r>
            <w:proofErr w:type="spellEnd"/>
          </w:p>
        </w:tc>
      </w:tr>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4.</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xml:space="preserve"> RAID is either </w:t>
            </w:r>
            <w:proofErr w:type="gramStart"/>
            <w:r w:rsidRPr="001847E1">
              <w:rPr>
                <w:rFonts w:ascii="Times New Roman" w:hAnsi="Times New Roman" w:cs="Times New Roman"/>
                <w:sz w:val="28"/>
                <w:szCs w:val="28"/>
              </w:rPr>
              <w:t>a software</w:t>
            </w:r>
            <w:proofErr w:type="gramEnd"/>
            <w:r w:rsidRPr="001847E1">
              <w:rPr>
                <w:rFonts w:ascii="Times New Roman" w:hAnsi="Times New Roman" w:cs="Times New Roman"/>
                <w:sz w:val="28"/>
                <w:szCs w:val="28"/>
              </w:rPr>
              <w:t xml:space="preserve"> or a hardware technique to create data storage redundancy across multiple block devices based on required RAID levels.</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C150C9" w:rsidRPr="001847E1" w:rsidTr="00726676">
        <w:tc>
          <w:tcPr>
            <w:tcW w:w="815"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5.</w:t>
            </w:r>
          </w:p>
        </w:tc>
        <w:tc>
          <w:tcPr>
            <w:tcW w:w="4947"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t xml:space="preserve"> RAID is NOT any kind of Data backup solution. </w:t>
            </w:r>
            <w:proofErr w:type="spellStart"/>
            <w:proofErr w:type="gramStart"/>
            <w:r w:rsidRPr="001847E1">
              <w:rPr>
                <w:rFonts w:ascii="Times New Roman" w:hAnsi="Times New Roman" w:cs="Times New Roman"/>
                <w:sz w:val="28"/>
                <w:szCs w:val="28"/>
              </w:rPr>
              <w:t>Its</w:t>
            </w:r>
            <w:proofErr w:type="spellEnd"/>
            <w:proofErr w:type="gramEnd"/>
            <w:r w:rsidRPr="001847E1">
              <w:rPr>
                <w:rFonts w:ascii="Times New Roman" w:hAnsi="Times New Roman" w:cs="Times New Roman"/>
                <w:sz w:val="28"/>
                <w:szCs w:val="28"/>
              </w:rPr>
              <w:t xml:space="preserve"> a solution to prevent one of </w:t>
            </w:r>
            <w:r w:rsidRPr="001847E1">
              <w:rPr>
                <w:rFonts w:ascii="Times New Roman" w:hAnsi="Times New Roman" w:cs="Times New Roman"/>
                <w:sz w:val="28"/>
                <w:szCs w:val="28"/>
              </w:rPr>
              <w:lastRenderedPageBreak/>
              <w:t>the SPOFs (Single Point of Failure) i.e. DISK failure. By configuring RAID you are just providing an emergency substitute for the Primary disk. It NEVER means that you have configured DATA backup.</w:t>
            </w:r>
          </w:p>
        </w:tc>
        <w:tc>
          <w:tcPr>
            <w:tcW w:w="5113" w:type="dxa"/>
            <w:shd w:val="clear" w:color="auto" w:fill="FFFFFF"/>
            <w:vAlign w:val="center"/>
            <w:hideMark/>
          </w:tcPr>
          <w:p w:rsidR="00C150C9" w:rsidRPr="001847E1" w:rsidRDefault="00C150C9" w:rsidP="00726676">
            <w:pPr>
              <w:rPr>
                <w:rFonts w:ascii="Times New Roman" w:hAnsi="Times New Roman" w:cs="Times New Roman"/>
                <w:sz w:val="28"/>
                <w:szCs w:val="28"/>
              </w:rPr>
            </w:pPr>
            <w:r w:rsidRPr="001847E1">
              <w:rPr>
                <w:rFonts w:ascii="Times New Roman" w:hAnsi="Times New Roman" w:cs="Times New Roman"/>
                <w:sz w:val="28"/>
                <w:szCs w:val="28"/>
              </w:rPr>
              <w:lastRenderedPageBreak/>
              <w:t xml:space="preserve"> LVM is a disk management approach that allows us to create, extend, reduce, delete or </w:t>
            </w:r>
            <w:r w:rsidRPr="001847E1">
              <w:rPr>
                <w:rFonts w:ascii="Times New Roman" w:hAnsi="Times New Roman" w:cs="Times New Roman"/>
                <w:sz w:val="28"/>
                <w:szCs w:val="28"/>
              </w:rPr>
              <w:lastRenderedPageBreak/>
              <w:t>resize the volume groups or logical volumes.</w:t>
            </w:r>
          </w:p>
        </w:tc>
      </w:tr>
    </w:tbl>
    <w:p w:rsidR="00C150C9" w:rsidRPr="001847E1" w:rsidRDefault="00C150C9" w:rsidP="00C150C9"/>
    <w:p w:rsidR="00C150C9" w:rsidRPr="001B5A14" w:rsidRDefault="00C150C9" w:rsidP="00C150C9">
      <w:pPr>
        <w:shd w:val="clear" w:color="auto" w:fill="FFFFFF"/>
        <w:spacing w:after="240" w:line="390" w:lineRule="atLeast"/>
        <w:jc w:val="both"/>
        <w:rPr>
          <w:rFonts w:ascii="Times New Roman" w:eastAsia="Times New Roman" w:hAnsi="Times New Roman" w:cs="Times New Roman"/>
          <w:sz w:val="28"/>
          <w:szCs w:val="28"/>
        </w:rPr>
      </w:pPr>
    </w:p>
    <w:p w:rsidR="00C150C9" w:rsidRPr="001B5A14" w:rsidRDefault="00C150C9" w:rsidP="00C150C9">
      <w:pPr>
        <w:pStyle w:val="NormalWeb"/>
        <w:shd w:val="clear" w:color="auto" w:fill="FFFFFF"/>
        <w:spacing w:before="0" w:beforeAutospacing="0" w:after="240" w:afterAutospacing="0" w:line="390" w:lineRule="atLeast"/>
        <w:jc w:val="both"/>
        <w:rPr>
          <w:sz w:val="28"/>
          <w:szCs w:val="28"/>
        </w:rPr>
      </w:pPr>
    </w:p>
    <w:p w:rsidR="00C150C9" w:rsidRPr="001B5A14" w:rsidRDefault="00C150C9" w:rsidP="00C150C9">
      <w:pPr>
        <w:pStyle w:val="NormalWeb"/>
        <w:shd w:val="clear" w:color="auto" w:fill="FFFFFF"/>
        <w:spacing w:before="135" w:beforeAutospacing="0" w:after="135" w:afterAutospacing="0" w:line="384" w:lineRule="atLeast"/>
        <w:jc w:val="both"/>
        <w:textAlignment w:val="baseline"/>
        <w:rPr>
          <w:sz w:val="28"/>
          <w:szCs w:val="28"/>
        </w:rPr>
      </w:pPr>
    </w:p>
    <w:p w:rsidR="00C150C9" w:rsidRPr="001B5A14" w:rsidRDefault="00C150C9" w:rsidP="00C150C9">
      <w:pPr>
        <w:pStyle w:val="NormalWeb"/>
        <w:shd w:val="clear" w:color="auto" w:fill="FFFFFF"/>
        <w:spacing w:before="135" w:beforeAutospacing="0" w:after="135" w:afterAutospacing="0" w:line="384" w:lineRule="atLeast"/>
        <w:textAlignment w:val="baseline"/>
        <w:rPr>
          <w:rFonts w:ascii="Arial" w:hAnsi="Arial" w:cs="Arial"/>
          <w:sz w:val="28"/>
          <w:szCs w:val="28"/>
        </w:rPr>
      </w:pPr>
    </w:p>
    <w:p w:rsidR="00C150C9" w:rsidRPr="004D0594" w:rsidRDefault="00C150C9" w:rsidP="00C150C9">
      <w:pPr>
        <w:pStyle w:val="Heading1"/>
        <w:shd w:val="clear" w:color="auto" w:fill="FFFFFF"/>
        <w:spacing w:before="0" w:beforeAutospacing="0" w:after="0" w:afterAutospacing="0" w:line="264" w:lineRule="atLeast"/>
        <w:textAlignment w:val="baseline"/>
        <w:rPr>
          <w:ins w:id="0" w:author="Unknown"/>
          <w:b w:val="0"/>
          <w:bCs w:val="0"/>
          <w:color w:val="000000"/>
          <w:sz w:val="36"/>
          <w:szCs w:val="36"/>
        </w:rPr>
      </w:pPr>
    </w:p>
    <w:p w:rsidR="00C150C9" w:rsidRDefault="00C150C9" w:rsidP="00C150C9"/>
    <w:p w:rsidR="00C16378" w:rsidRDefault="00C150C9">
      <w:bookmarkStart w:id="1" w:name="_GoBack"/>
      <w:bookmarkEnd w:id="1"/>
    </w:p>
    <w:sectPr w:rsidR="00C16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C9"/>
    <w:rsid w:val="00972B4D"/>
    <w:rsid w:val="00C150C9"/>
    <w:rsid w:val="00DF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C9"/>
  </w:style>
  <w:style w:type="paragraph" w:styleId="Heading1">
    <w:name w:val="heading 1"/>
    <w:basedOn w:val="Normal"/>
    <w:link w:val="Heading1Char"/>
    <w:uiPriority w:val="9"/>
    <w:qFormat/>
    <w:rsid w:val="00C15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50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50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150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0C9"/>
  </w:style>
  <w:style w:type="paragraph" w:styleId="Heading1">
    <w:name w:val="heading 1"/>
    <w:basedOn w:val="Normal"/>
    <w:link w:val="Heading1Char"/>
    <w:uiPriority w:val="9"/>
    <w:qFormat/>
    <w:rsid w:val="00C15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50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150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150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ANJIMA</dc:creator>
  <cp:lastModifiedBy>ANJIMA</cp:lastModifiedBy>
  <cp:revision>1</cp:revision>
  <dcterms:created xsi:type="dcterms:W3CDTF">2019-02-16T05:39:00Z</dcterms:created>
  <dcterms:modified xsi:type="dcterms:W3CDTF">2019-02-16T05:39:00Z</dcterms:modified>
</cp:coreProperties>
</file>